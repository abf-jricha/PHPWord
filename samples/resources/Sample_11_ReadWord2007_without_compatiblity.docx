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5391" w14:textId="77777777" w:rsidR="00647047" w:rsidRDefault="000B6ACB" w:rsidP="000B6ACB">
      <w:pPr>
        <w:pStyle w:val="berschrift1"/>
      </w:pPr>
      <w:r>
        <w:t xml:space="preserve">PHP </w:t>
      </w:r>
      <w:r w:rsidRPr="00012946">
        <w:rPr>
          <w:b w:val="0"/>
          <w:i/>
        </w:rPr>
        <w:t>Word</w:t>
      </w:r>
    </w:p>
    <w:p w14:paraId="21C0B3CD" w14:textId="77777777" w:rsidR="000B6ACB" w:rsidRDefault="000B6ACB" w:rsidP="000B6ACB">
      <w:proofErr w:type="spellStart"/>
      <w:r>
        <w:t>PHPWord</w:t>
      </w:r>
      <w:proofErr w:type="spellEnd"/>
      <w:r>
        <w:t xml:space="preserve">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rPr>
          <w:rStyle w:val="ChangedFontStyleChar"/>
        </w:rPr>
        <w:t>source file</w:t>
      </w:r>
      <w:r w:rsidR="004348EF">
        <w:t xml:space="preserve"> </w:t>
      </w:r>
      <w:r w:rsidR="00730873">
        <w:t>to test the</w:t>
      </w:r>
      <w:r w:rsidR="004348EF">
        <w:t xml:space="preserve"> rea</w:t>
      </w:r>
      <w:r w:rsidR="008D6A61">
        <w:t xml:space="preserve">d/write </w:t>
      </w:r>
      <w:proofErr w:type="spellStart"/>
      <w:r w:rsidR="008D6A61">
        <w:t>capabilites</w:t>
      </w:r>
      <w:proofErr w:type="spellEnd"/>
      <w:r w:rsidR="008D6A61">
        <w:t xml:space="preserve"> of </w:t>
      </w:r>
      <w:hyperlink r:id="rId8" w:history="1">
        <w:proofErr w:type="spellStart"/>
        <w:r w:rsidR="008D6A61" w:rsidRPr="008D6A61">
          <w:rPr>
            <w:rStyle w:val="Hyperlink"/>
          </w:rPr>
          <w:t>PHPWord</w:t>
        </w:r>
        <w:proofErr w:type="spellEnd"/>
      </w:hyperlink>
      <w:r w:rsidR="004348EF">
        <w:t>.</w:t>
      </w:r>
    </w:p>
    <w:p w14:paraId="78BE75F1" w14:textId="77777777" w:rsidR="003B08B6" w:rsidRPr="003B08B6" w:rsidRDefault="00CA33EA" w:rsidP="003B08B6">
      <w:r>
        <w:t xml:space="preserve">It can </w:t>
      </w:r>
      <w:del w:id="0" w:author="Microsoft Office User" w:date="2018-01-23T21:42:00Z">
        <w:r w:rsidDel="00CA33EA">
          <w:delText xml:space="preserve">even </w:delText>
        </w:r>
      </w:del>
      <w:r>
        <w:t>read track changes.</w:t>
      </w:r>
    </w:p>
    <w:p w14:paraId="3DBFA0C7" w14:textId="77777777" w:rsidR="004348EF" w:rsidRDefault="004348EF" w:rsidP="000B6ACB">
      <w:proofErr w:type="spellStart"/>
      <w:r>
        <w:t>PHPWord</w:t>
      </w:r>
      <w:proofErr w:type="spellEnd"/>
      <w:r>
        <w:t xml:space="preserve"> can apply font formats such as</w:t>
      </w:r>
      <w:r w:rsidR="00830496">
        <w:t xml:space="preserve"> </w:t>
      </w:r>
      <w:r w:rsidR="00830496" w:rsidRPr="00830496">
        <w:rPr>
          <w:rFonts w:ascii="Times New Roman" w:hAnsi="Times New Roman" w:cs="Times New Roman"/>
          <w:sz w:val="36"/>
          <w:szCs w:val="36"/>
        </w:rPr>
        <w:t>name and size</w:t>
      </w:r>
      <w:r w:rsidR="00830496">
        <w:t>,</w:t>
      </w:r>
      <w:r>
        <w:t xml:space="preserve">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>,</w:t>
      </w:r>
      <w:r w:rsidR="00830496">
        <w:t xml:space="preserve"> </w:t>
      </w:r>
      <w:r w:rsidR="00830496" w:rsidRPr="00830496">
        <w:rPr>
          <w:dstrike/>
        </w:rPr>
        <w:t>double strikethrough</w:t>
      </w:r>
      <w:r w:rsidR="00830496">
        <w:t xml:space="preserve">, </w:t>
      </w:r>
      <w:r w:rsidR="00830496" w:rsidRPr="00830496">
        <w:rPr>
          <w:smallCaps/>
        </w:rPr>
        <w:t>small caps</w:t>
      </w:r>
      <w:r w:rsidR="00830496">
        <w:t xml:space="preserve">, </w:t>
      </w:r>
      <w:r w:rsidR="00830496" w:rsidRPr="00830496">
        <w:rPr>
          <w:caps/>
        </w:rPr>
        <w:t>all caps</w:t>
      </w:r>
      <w:r w:rsidR="00830496">
        <w:t>,</w:t>
      </w:r>
      <w:r>
        <w:t xml:space="preserve">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paragraph) before this one that can be created also by </w:t>
      </w:r>
      <w:proofErr w:type="spellStart"/>
      <w:r w:rsidR="003B08B6">
        <w:t>PHPWord</w:t>
      </w:r>
      <w:proofErr w:type="spellEnd"/>
      <w:r w:rsidR="00730873">
        <w:t xml:space="preserve"> </w:t>
      </w:r>
      <w:r w:rsidR="00730873">
        <w:rPr>
          <w:rStyle w:val="Endnotenzeichen"/>
        </w:rPr>
        <w:endnoteReference w:id="1"/>
      </w:r>
      <w:r w:rsidR="003B08B6">
        <w:t>.</w:t>
      </w:r>
    </w:p>
    <w:p w14:paraId="7B87C071" w14:textId="77777777" w:rsidR="003B08B6" w:rsidRPr="003B08B6" w:rsidRDefault="00A13DDD" w:rsidP="003B08B6">
      <w:pPr>
        <w:keepNext/>
        <w:keepLines/>
        <w:widowControl w:val="0"/>
        <w:spacing w:before="360" w:after="240" w:line="360" w:lineRule="auto"/>
        <w:jc w:val="both"/>
      </w:pPr>
      <w:proofErr w:type="spellStart"/>
      <w:r>
        <w:t>PHPWord</w:t>
      </w:r>
      <w:proofErr w:type="spellEnd"/>
      <w:r>
        <w:t xml:space="preserve"> can also format paragraph such as this </w:t>
      </w:r>
      <w:r w:rsidR="003B08B6">
        <w:t>justified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Word.</w:t>
      </w:r>
    </w:p>
    <w:p w14:paraId="21EE9A33" w14:textId="77777777" w:rsidR="003D168E" w:rsidRDefault="003D168E" w:rsidP="003B08B6">
      <w:pPr>
        <w:sectPr w:rsidR="003D168E" w:rsidSect="0073087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134" w:left="1418" w:header="720" w:footer="720" w:gutter="0"/>
          <w:cols w:space="720"/>
          <w:titlePg/>
          <w:docGrid w:linePitch="272"/>
        </w:sectPr>
      </w:pPr>
    </w:p>
    <w:p w14:paraId="599E66C6" w14:textId="77777777"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proofErr w:type="spellStart"/>
      <w:r>
        <w:t>PHPWord</w:t>
      </w:r>
      <w:proofErr w:type="spellEnd"/>
      <w:r>
        <w:t xml:space="preserve"> can also create multicolumn paragra</w:t>
      </w:r>
      <w:r w:rsidR="003D168E">
        <w:t xml:space="preserve">ph which is treated as a new section with </w:t>
      </w:r>
      <w:proofErr w:type="spellStart"/>
      <w:r w:rsidR="003D168E">
        <w:t>continous</w:t>
      </w:r>
      <w:proofErr w:type="spellEnd"/>
      <w:r w:rsidR="003D168E">
        <w:t xml:space="preserve"> break type. We can define </w:t>
      </w:r>
      <w:r w:rsidR="003D168E">
        <w:t>either the number of columns or spacing between the columns.</w:t>
      </w:r>
    </w:p>
    <w:p w14:paraId="2CD9A860" w14:textId="77777777" w:rsidR="003B08B6" w:rsidRDefault="003B08B6" w:rsidP="003D168E"/>
    <w:p w14:paraId="351D3AAD" w14:textId="77777777" w:rsidR="00B568BE" w:rsidRDefault="00B568BE" w:rsidP="00B568BE">
      <w:pPr>
        <w:pStyle w:val="berschrift2"/>
      </w:pPr>
      <w:r>
        <w:t>Lists</w:t>
      </w:r>
    </w:p>
    <w:p w14:paraId="3D60C37C" w14:textId="77777777" w:rsidR="003D168E" w:rsidRDefault="00797FEF" w:rsidP="003D168E">
      <w:proofErr w:type="spellStart"/>
      <w:r>
        <w:t>PHPWord</w:t>
      </w:r>
      <w:proofErr w:type="spellEnd"/>
      <w:r>
        <w:t xml:space="preserve"> can create bulleted lists …</w:t>
      </w:r>
    </w:p>
    <w:p w14:paraId="44382E35" w14:textId="77777777" w:rsidR="00797FEF" w:rsidRDefault="00797FEF" w:rsidP="00797FEF">
      <w:pPr>
        <w:numPr>
          <w:ilvl w:val="0"/>
          <w:numId w:val="10"/>
        </w:numPr>
      </w:pPr>
      <w:r>
        <w:t>Point 1</w:t>
      </w:r>
    </w:p>
    <w:p w14:paraId="3A519001" w14:textId="77777777" w:rsidR="00797FEF" w:rsidRDefault="00797FEF" w:rsidP="00797FEF">
      <w:pPr>
        <w:numPr>
          <w:ilvl w:val="0"/>
          <w:numId w:val="10"/>
        </w:numPr>
      </w:pPr>
      <w:r>
        <w:t>Point 2</w:t>
      </w:r>
    </w:p>
    <w:p w14:paraId="660E4DA7" w14:textId="77777777" w:rsidR="00797FEF" w:rsidRDefault="00797FEF" w:rsidP="003D168E">
      <w:r>
        <w:t>… and numbered lists too.</w:t>
      </w:r>
    </w:p>
    <w:p w14:paraId="4DC5F0F6" w14:textId="77777777" w:rsidR="00797FEF" w:rsidRDefault="00797FEF" w:rsidP="00797FEF">
      <w:pPr>
        <w:numPr>
          <w:ilvl w:val="0"/>
          <w:numId w:val="11"/>
        </w:numPr>
      </w:pPr>
      <w:r>
        <w:t>One</w:t>
      </w:r>
    </w:p>
    <w:p w14:paraId="3DB9D96B" w14:textId="77777777" w:rsidR="00797FEF" w:rsidRDefault="00797FEF" w:rsidP="00797FEF">
      <w:pPr>
        <w:numPr>
          <w:ilvl w:val="0"/>
          <w:numId w:val="11"/>
        </w:numPr>
      </w:pPr>
      <w:r>
        <w:t>Two</w:t>
      </w:r>
      <w:r w:rsidR="000F435D">
        <w:t xml:space="preserve"> with </w:t>
      </w:r>
      <w:r w:rsidR="000F435D" w:rsidRPr="000F435D">
        <w:rPr>
          <w:b/>
        </w:rPr>
        <w:t>bold</w:t>
      </w:r>
    </w:p>
    <w:p w14:paraId="1DD6C5B9" w14:textId="77777777" w:rsidR="00797FEF" w:rsidRDefault="00797FEF" w:rsidP="00797FEF">
      <w:pPr>
        <w:numPr>
          <w:ilvl w:val="0"/>
          <w:numId w:val="11"/>
        </w:numPr>
      </w:pPr>
      <w:r>
        <w:t>Three</w:t>
      </w:r>
    </w:p>
    <w:p w14:paraId="536C1A9B" w14:textId="77777777" w:rsidR="00B568BE" w:rsidRDefault="00B568BE" w:rsidP="00B568BE">
      <w:pPr>
        <w:pStyle w:val="berschrift2"/>
      </w:pPr>
      <w:r>
        <w:t>Tables</w:t>
      </w:r>
    </w:p>
    <w:p w14:paraId="75458253" w14:textId="77777777" w:rsidR="00797FEF" w:rsidRDefault="00A33D0D" w:rsidP="003D168E">
      <w:r>
        <w:t xml:space="preserve">Tables are also easy to be made by using </w:t>
      </w:r>
      <w:proofErr w:type="spellStart"/>
      <w:r>
        <w:t>PHPWord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1"/>
        <w:gridCol w:w="3019"/>
        <w:gridCol w:w="3020"/>
      </w:tblGrid>
      <w:tr w:rsidR="000A5E7B" w14:paraId="22776FE0" w14:textId="77777777" w:rsidTr="00921F2F">
        <w:tc>
          <w:tcPr>
            <w:tcW w:w="3095" w:type="dxa"/>
            <w:vMerge w:val="restart"/>
            <w:shd w:val="clear" w:color="auto" w:fill="auto"/>
            <w:vAlign w:val="center"/>
          </w:tcPr>
          <w:p w14:paraId="06A59813" w14:textId="77777777" w:rsidR="000A5E7B" w:rsidRDefault="000A5E7B" w:rsidP="00921F2F">
            <w:pPr>
              <w:jc w:val="center"/>
            </w:pPr>
            <w:r>
              <w:t>A</w:t>
            </w:r>
            <w:r>
              <w:rPr>
                <w:rStyle w:val="Funotenzeichen"/>
              </w:rPr>
              <w:footnoteReference w:id="1"/>
            </w:r>
          </w:p>
        </w:tc>
        <w:tc>
          <w:tcPr>
            <w:tcW w:w="6191" w:type="dxa"/>
            <w:gridSpan w:val="2"/>
            <w:shd w:val="clear" w:color="auto" w:fill="auto"/>
            <w:vAlign w:val="center"/>
          </w:tcPr>
          <w:p w14:paraId="19C7D65D" w14:textId="77777777" w:rsidR="000A5E7B" w:rsidRDefault="000A5E7B" w:rsidP="00921F2F">
            <w:pPr>
              <w:jc w:val="center"/>
            </w:pPr>
            <w:r>
              <w:t>B</w:t>
            </w:r>
            <w:r>
              <w:rPr>
                <w:rStyle w:val="Funotenzeichen"/>
              </w:rPr>
              <w:footnoteReference w:id="2"/>
            </w:r>
          </w:p>
        </w:tc>
      </w:tr>
      <w:tr w:rsidR="000A5E7B" w14:paraId="6A50B859" w14:textId="77777777" w:rsidTr="00921F2F">
        <w:tc>
          <w:tcPr>
            <w:tcW w:w="3095" w:type="dxa"/>
            <w:vMerge/>
            <w:shd w:val="clear" w:color="auto" w:fill="auto"/>
          </w:tcPr>
          <w:p w14:paraId="5B0B9FCB" w14:textId="77777777" w:rsidR="000A5E7B" w:rsidRDefault="000A5E7B" w:rsidP="003D168E"/>
        </w:tc>
        <w:tc>
          <w:tcPr>
            <w:tcW w:w="3095" w:type="dxa"/>
            <w:shd w:val="clear" w:color="auto" w:fill="auto"/>
          </w:tcPr>
          <w:p w14:paraId="67FE0A28" w14:textId="77777777" w:rsidR="000A5E7B" w:rsidRDefault="000A5E7B" w:rsidP="003D168E">
            <w:r>
              <w:t>C</w:t>
            </w:r>
          </w:p>
        </w:tc>
        <w:tc>
          <w:tcPr>
            <w:tcW w:w="3096" w:type="dxa"/>
            <w:shd w:val="clear" w:color="auto" w:fill="auto"/>
          </w:tcPr>
          <w:p w14:paraId="17D89173" w14:textId="77777777" w:rsidR="000A5E7B" w:rsidRDefault="000A5E7B" w:rsidP="003D168E">
            <w:r>
              <w:t>D</w:t>
            </w:r>
          </w:p>
        </w:tc>
      </w:tr>
    </w:tbl>
    <w:p w14:paraId="35BD2ACA" w14:textId="77777777" w:rsidR="000A5E7B" w:rsidRDefault="000A5E7B" w:rsidP="003D168E"/>
    <w:p w14:paraId="351F55E9" w14:textId="77777777" w:rsidR="005E1863" w:rsidRDefault="005E1863" w:rsidP="003D168E"/>
    <w:p w14:paraId="0E2F8CE9" w14:textId="77777777" w:rsidR="00B568BE" w:rsidRDefault="005E1863" w:rsidP="00B568BE">
      <w:pPr>
        <w:pStyle w:val="berschrift2"/>
      </w:pPr>
      <w:r>
        <w:br w:type="page"/>
      </w:r>
      <w:r w:rsidR="00B568BE">
        <w:lastRenderedPageBreak/>
        <w:t>Images</w:t>
      </w:r>
    </w:p>
    <w:p w14:paraId="513D8223" w14:textId="118A3E98" w:rsidR="00A33D0D" w:rsidRDefault="00E42FD0" w:rsidP="003D168E">
      <w:r>
        <w:rPr>
          <w:noProof/>
        </w:rPr>
        <w:drawing>
          <wp:anchor distT="0" distB="0" distL="114300" distR="114300" simplePos="0" relativeHeight="251658240" behindDoc="0" locked="0" layoutInCell="1" allowOverlap="1" wp14:anchorId="4124BF17" wp14:editId="00EAFAA5">
            <wp:simplePos x="0" y="0"/>
            <wp:positionH relativeFrom="column">
              <wp:posOffset>2738120</wp:posOffset>
            </wp:positionH>
            <wp:positionV relativeFrom="paragraph">
              <wp:posOffset>255905</wp:posOffset>
            </wp:positionV>
            <wp:extent cx="2651125" cy="2524125"/>
            <wp:effectExtent l="0" t="0" r="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33D0D">
        <w:t>PHPWord</w:t>
      </w:r>
      <w:proofErr w:type="spellEnd"/>
      <w:r w:rsidR="00A33D0D">
        <w:t xml:space="preserve"> can insert images in your documents.</w:t>
      </w:r>
    </w:p>
    <w:p w14:paraId="3FB65B19" w14:textId="5C0A4873" w:rsidR="005E1863" w:rsidRDefault="00EB45D4" w:rsidP="003D168E">
      <w:r>
        <w:rPr>
          <w:noProof/>
        </w:rPr>
        <w:drawing>
          <wp:inline distT="0" distB="0" distL="0" distR="0" wp14:anchorId="703B5BE6" wp14:editId="360160F2">
            <wp:extent cx="2524125" cy="2524125"/>
            <wp:effectExtent l="0" t="0" r="0" b="0"/>
            <wp:docPr id="1" name="Bild 1" descr="_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eart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81CB" w14:textId="075E8FD1" w:rsidR="00A83A6F" w:rsidRDefault="00A83A6F" w:rsidP="003D168E"/>
    <w:p w14:paraId="6B6F1AD2" w14:textId="0704D37D" w:rsidR="00E42FD0" w:rsidRDefault="00E42FD0" w:rsidP="003D168E"/>
    <w:p w14:paraId="48ECBEBF" w14:textId="77777777" w:rsidR="00E42FD0" w:rsidRDefault="00E42FD0" w:rsidP="003D168E">
      <w:bookmarkStart w:id="1" w:name="_GoBack"/>
      <w:bookmarkEnd w:id="1"/>
    </w:p>
    <w:p w14:paraId="577B393B" w14:textId="7C86E54E" w:rsidR="00042CB7" w:rsidRPr="000E6555" w:rsidRDefault="00042CB7" w:rsidP="003D168E">
      <w:pPr>
        <w:rPr>
          <w:rFonts w:ascii="Cambria" w:hAnsi="Cambria"/>
          <w:b/>
          <w:i/>
          <w:sz w:val="28"/>
          <w:szCs w:val="28"/>
        </w:rPr>
      </w:pPr>
      <w:r w:rsidRPr="000E6555">
        <w:rPr>
          <w:rFonts w:ascii="Cambria" w:hAnsi="Cambria"/>
          <w:b/>
          <w:i/>
          <w:sz w:val="28"/>
          <w:szCs w:val="28"/>
        </w:rPr>
        <w:t>Tabs</w:t>
      </w:r>
    </w:p>
    <w:p w14:paraId="4D053027" w14:textId="51DF0B4B" w:rsidR="00042CB7" w:rsidRDefault="00042CB7" w:rsidP="003D168E">
      <w:proofErr w:type="spellStart"/>
      <w:r>
        <w:t>PHPWord</w:t>
      </w:r>
      <w:proofErr w:type="spellEnd"/>
      <w:r>
        <w:t xml:space="preserve"> can handle tabs</w:t>
      </w:r>
      <w:r w:rsidR="004077C0">
        <w:t>.</w:t>
      </w:r>
    </w:p>
    <w:p w14:paraId="4B35635D" w14:textId="3B8D672D" w:rsidR="00042CB7" w:rsidRDefault="00042CB7" w:rsidP="00042CB7">
      <w:pPr>
        <w:tabs>
          <w:tab w:val="center" w:pos="4820"/>
          <w:tab w:val="right" w:pos="9070"/>
        </w:tabs>
      </w:pPr>
      <w:r>
        <w:t>Left</w:t>
      </w:r>
      <w:r>
        <w:tab/>
        <w:t>Center</w:t>
      </w:r>
      <w:r>
        <w:tab/>
        <w:t>Right</w:t>
      </w:r>
    </w:p>
    <w:p w14:paraId="1A5822C8" w14:textId="423B059C" w:rsidR="00042CB7" w:rsidRDefault="00042CB7" w:rsidP="003D168E"/>
    <w:p w14:paraId="6D52F8ED" w14:textId="77777777" w:rsidR="00042CB7" w:rsidRPr="003D168E" w:rsidRDefault="00042CB7" w:rsidP="003D168E"/>
    <w:sectPr w:rsidR="00042CB7" w:rsidRPr="003D168E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202DE" w14:textId="77777777" w:rsidR="00DB02A2" w:rsidRDefault="00DB02A2" w:rsidP="000A5E7B">
      <w:pPr>
        <w:spacing w:after="0" w:line="240" w:lineRule="auto"/>
      </w:pPr>
      <w:r>
        <w:separator/>
      </w:r>
    </w:p>
  </w:endnote>
  <w:endnote w:type="continuationSeparator" w:id="0">
    <w:p w14:paraId="7A95E82F" w14:textId="77777777" w:rsidR="00DB02A2" w:rsidRDefault="00DB02A2" w:rsidP="000A5E7B">
      <w:pPr>
        <w:spacing w:after="0" w:line="240" w:lineRule="auto"/>
      </w:pPr>
      <w:r>
        <w:continuationSeparator/>
      </w:r>
    </w:p>
  </w:endnote>
  <w:endnote w:id="1">
    <w:p w14:paraId="636A3A7E" w14:textId="77777777" w:rsidR="00730873" w:rsidRDefault="00730873">
      <w:pPr>
        <w:pStyle w:val="Endnotentext"/>
      </w:pPr>
      <w:r>
        <w:rPr>
          <w:rStyle w:val="Endnotenzeichen"/>
        </w:rPr>
        <w:endnoteRef/>
      </w:r>
      <w:r>
        <w:t xml:space="preserve"> End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1CCC" w14:textId="77777777" w:rsidR="00730873" w:rsidRDefault="00730873">
    <w:pPr>
      <w:pStyle w:val="Fuzeile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0496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3049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BDF96" w14:textId="77777777" w:rsidR="00730873" w:rsidRDefault="00730873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4675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54F00" w14:textId="77777777" w:rsidR="00DB02A2" w:rsidRDefault="00DB02A2" w:rsidP="000A5E7B">
      <w:pPr>
        <w:spacing w:after="0" w:line="240" w:lineRule="auto"/>
      </w:pPr>
      <w:r>
        <w:separator/>
      </w:r>
    </w:p>
  </w:footnote>
  <w:footnote w:type="continuationSeparator" w:id="0">
    <w:p w14:paraId="0C215B1A" w14:textId="77777777" w:rsidR="00DB02A2" w:rsidRDefault="00DB02A2" w:rsidP="000A5E7B">
      <w:pPr>
        <w:spacing w:after="0" w:line="240" w:lineRule="auto"/>
      </w:pPr>
      <w:r>
        <w:continuationSeparator/>
      </w:r>
    </w:p>
  </w:footnote>
  <w:footnote w:id="1">
    <w:p w14:paraId="7575C604" w14:textId="77777777" w:rsidR="000A5E7B" w:rsidRDefault="000A5E7B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Rowspan</w:t>
      </w:r>
      <w:proofErr w:type="spellEnd"/>
    </w:p>
  </w:footnote>
  <w:footnote w:id="2">
    <w:p w14:paraId="423A73CD" w14:textId="77777777" w:rsidR="000A5E7B" w:rsidRDefault="000A5E7B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Colspan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7A2E2" w14:textId="77777777" w:rsidR="00730873" w:rsidRDefault="00730873">
    <w:pPr>
      <w:pStyle w:val="Kopfzeile"/>
    </w:pPr>
    <w:r>
      <w:t>Subsequent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A5E73" w14:textId="77777777" w:rsidR="00730873" w:rsidRDefault="00730873" w:rsidP="00730873">
    <w:pPr>
      <w:pStyle w:val="Kopfzeile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47"/>
    <w:rsid w:val="00012946"/>
    <w:rsid w:val="000233BA"/>
    <w:rsid w:val="00042CB7"/>
    <w:rsid w:val="000A5E7B"/>
    <w:rsid w:val="000B36C2"/>
    <w:rsid w:val="000B6ACB"/>
    <w:rsid w:val="000E6555"/>
    <w:rsid w:val="000F435D"/>
    <w:rsid w:val="0010322A"/>
    <w:rsid w:val="00182B2D"/>
    <w:rsid w:val="001E410E"/>
    <w:rsid w:val="001F1A2E"/>
    <w:rsid w:val="00207994"/>
    <w:rsid w:val="003B08B6"/>
    <w:rsid w:val="003C18A1"/>
    <w:rsid w:val="003D168E"/>
    <w:rsid w:val="004077C0"/>
    <w:rsid w:val="004348EF"/>
    <w:rsid w:val="005750A3"/>
    <w:rsid w:val="005D37D3"/>
    <w:rsid w:val="005E1863"/>
    <w:rsid w:val="00647047"/>
    <w:rsid w:val="006B7D39"/>
    <w:rsid w:val="00730873"/>
    <w:rsid w:val="00797FEF"/>
    <w:rsid w:val="007D2D70"/>
    <w:rsid w:val="00830496"/>
    <w:rsid w:val="00846E1E"/>
    <w:rsid w:val="00877334"/>
    <w:rsid w:val="008B2A3F"/>
    <w:rsid w:val="008D6A61"/>
    <w:rsid w:val="00920785"/>
    <w:rsid w:val="00921F2F"/>
    <w:rsid w:val="00A13DDD"/>
    <w:rsid w:val="00A33D0D"/>
    <w:rsid w:val="00A83A6F"/>
    <w:rsid w:val="00B568BE"/>
    <w:rsid w:val="00CA0B84"/>
    <w:rsid w:val="00CA33EA"/>
    <w:rsid w:val="00CD1100"/>
    <w:rsid w:val="00DB02A2"/>
    <w:rsid w:val="00E42FD0"/>
    <w:rsid w:val="00EB45D4"/>
    <w:rsid w:val="00F4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0C15812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pacing w:after="160" w:line="259" w:lineRule="auto"/>
    </w:pPr>
    <w:rPr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hangedFontStyle">
    <w:name w:val="Changed Font Style"/>
    <w:basedOn w:val="Standard"/>
    <w:link w:val="ChangedFontStyleChar"/>
    <w:qFormat/>
    <w:rsid w:val="004348EF"/>
    <w:rPr>
      <w:b/>
      <w:color w:val="FF0000"/>
    </w:rPr>
  </w:style>
  <w:style w:type="character" w:customStyle="1" w:styleId="berschrift1Zchn">
    <w:name w:val="Überschrift 1 Zchn"/>
    <w:link w:val="berschrift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ellenraster">
    <w:name w:val="Table Grid"/>
    <w:basedOn w:val="NormaleTabelle"/>
    <w:uiPriority w:val="39"/>
    <w:rsid w:val="000A5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0A5E7B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A5E7B"/>
  </w:style>
  <w:style w:type="character" w:styleId="Funotenzeichen">
    <w:name w:val="footnote reference"/>
    <w:uiPriority w:val="99"/>
    <w:semiHidden/>
    <w:unhideWhenUsed/>
    <w:rsid w:val="000A5E7B"/>
    <w:rPr>
      <w:vertAlign w:val="superscript"/>
    </w:rPr>
  </w:style>
  <w:style w:type="character" w:styleId="Hyperlink">
    <w:name w:val="Hyperlink"/>
    <w:uiPriority w:val="99"/>
    <w:unhideWhenUsed/>
    <w:rsid w:val="008D6A61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0873"/>
  </w:style>
  <w:style w:type="paragraph" w:styleId="Fuzeile">
    <w:name w:val="footer"/>
    <w:basedOn w:val="Standard"/>
    <w:link w:val="FuzeileZchn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0873"/>
  </w:style>
  <w:style w:type="paragraph" w:styleId="Endnotentext">
    <w:name w:val="endnote text"/>
    <w:basedOn w:val="Standard"/>
    <w:link w:val="EndnotentextZchn"/>
    <w:uiPriority w:val="99"/>
    <w:semiHidden/>
    <w:unhideWhenUsed/>
    <w:rsid w:val="00730873"/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30873"/>
  </w:style>
  <w:style w:type="character" w:styleId="Endnotenzeichen">
    <w:name w:val="endnote reference"/>
    <w:uiPriority w:val="99"/>
    <w:semiHidden/>
    <w:unhideWhenUsed/>
    <w:rsid w:val="00730873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3EA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SprechblasentextZchn">
    <w:name w:val="Sprechblasentext Zchn"/>
    <w:link w:val="Sprechblasentext"/>
    <w:uiPriority w:val="99"/>
    <w:semiHidden/>
    <w:rsid w:val="00CA33EA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Office/PHPWord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46FF4-B5D0-4F72-87DE-5C78D330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PHPWord Sample Document</vt:lpstr>
    </vt:vector>
  </TitlesOfParts>
  <Manager>PHPOffice</Manager>
  <Company>PHPWord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PHPWord Sample Document</dc:title>
  <dc:subject>PHPWord</dc:subject>
  <dc:creator>PHPWord</dc:creator>
  <cp:keywords>phpword</cp:keywords>
  <dc:description>This is an example file for PHPWord</dc:description>
  <cp:lastModifiedBy>Julien Richa</cp:lastModifiedBy>
  <cp:revision>30</cp:revision>
  <dcterms:created xsi:type="dcterms:W3CDTF">2014-03-11T08:42:00Z</dcterms:created>
  <dcterms:modified xsi:type="dcterms:W3CDTF">2021-08-06T07:34:00Z</dcterms:modified>
  <cp:category>Example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